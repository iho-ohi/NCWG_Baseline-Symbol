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D168" w14:textId="7EC25054" w:rsidR="00E649BB" w:rsidRDefault="00984B52" w:rsidP="00697C99">
      <w:pPr>
        <w:tabs>
          <w:tab w:val="center" w:pos="5400"/>
          <w:tab w:val="right" w:pos="10800"/>
        </w:tabs>
        <w:jc w:val="center"/>
        <w:rPr>
          <w:rFonts w:ascii="Cambria" w:hAnsi="Cambria"/>
        </w:rPr>
      </w:pPr>
      <w:r>
        <w:rPr>
          <w:rFonts w:ascii="Cambria" w:hAnsi="Cambria"/>
          <w:sz w:val="28"/>
        </w:rPr>
        <w:tab/>
      </w:r>
      <w:r w:rsidR="006D2AC6" w:rsidRPr="006D2AC6">
        <w:rPr>
          <w:rFonts w:ascii="Cambria" w:hAnsi="Cambria"/>
          <w:sz w:val="28"/>
        </w:rPr>
        <w:t xml:space="preserve">NCWG Baseline Symbology Project Team Work </w:t>
      </w:r>
      <w:r w:rsidR="007D2D3F">
        <w:rPr>
          <w:rFonts w:ascii="Cambria" w:hAnsi="Cambria"/>
          <w:sz w:val="28"/>
        </w:rPr>
        <w:t>Project plan</w:t>
      </w:r>
      <w:r>
        <w:rPr>
          <w:rFonts w:ascii="Cambria" w:hAnsi="Cambria"/>
          <w:sz w:val="28"/>
        </w:rPr>
        <w:tab/>
      </w:r>
      <w:r w:rsidR="007D2D3F">
        <w:rPr>
          <w:rFonts w:ascii="Cambria" w:hAnsi="Cambria"/>
        </w:rPr>
        <w:t>January 2022</w:t>
      </w:r>
    </w:p>
    <w:p w14:paraId="03425954" w14:textId="77777777" w:rsidR="002F789A" w:rsidRDefault="0064297F" w:rsidP="002F789A">
      <w:pPr>
        <w:tabs>
          <w:tab w:val="center" w:pos="5400"/>
          <w:tab w:val="right" w:pos="10800"/>
        </w:tabs>
        <w:rPr>
          <w:rFonts w:ascii="Cambria" w:hAnsi="Cambria"/>
        </w:rPr>
      </w:pPr>
      <w:r w:rsidRPr="0064297F">
        <w:rPr>
          <w:rFonts w:ascii="Cambria" w:hAnsi="Cambria"/>
        </w:rPr>
        <w:t xml:space="preserve">The following is a list of </w:t>
      </w:r>
      <w:r>
        <w:rPr>
          <w:rFonts w:ascii="Cambria" w:hAnsi="Cambria"/>
        </w:rPr>
        <w:t xml:space="preserve">recommended activities to </w:t>
      </w:r>
      <w:r w:rsidR="002F789A">
        <w:rPr>
          <w:rFonts w:ascii="Cambria" w:hAnsi="Cambria"/>
        </w:rPr>
        <w:t xml:space="preserve">enable </w:t>
      </w:r>
      <w:r>
        <w:rPr>
          <w:rFonts w:ascii="Cambria" w:hAnsi="Cambria"/>
        </w:rPr>
        <w:t xml:space="preserve">the development of a baseline symbology for the </w:t>
      </w:r>
      <w:r w:rsidR="002F789A">
        <w:rPr>
          <w:rFonts w:ascii="Cambria" w:hAnsi="Cambria"/>
        </w:rPr>
        <w:t>automatic</w:t>
      </w:r>
      <w:r>
        <w:rPr>
          <w:rFonts w:ascii="Cambria" w:hAnsi="Cambria"/>
        </w:rPr>
        <w:t xml:space="preserve"> or semi-automatic creation of paper charts from ENC data.</w:t>
      </w:r>
      <w:r w:rsidR="007C0D31">
        <w:rPr>
          <w:rFonts w:ascii="Cambria" w:hAnsi="Cambria"/>
        </w:rPr>
        <w:t xml:space="preserve"> This is intended </w:t>
      </w:r>
      <w:r w:rsidR="007663B2">
        <w:rPr>
          <w:rFonts w:ascii="Cambria" w:hAnsi="Cambria"/>
        </w:rPr>
        <w:t xml:space="preserve">only to </w:t>
      </w:r>
      <w:r w:rsidR="007C0D31">
        <w:rPr>
          <w:rFonts w:ascii="Cambria" w:hAnsi="Cambria"/>
        </w:rPr>
        <w:t>jump start the conversation</w:t>
      </w:r>
      <w:r w:rsidR="007663B2">
        <w:rPr>
          <w:rFonts w:ascii="Cambria" w:hAnsi="Cambria"/>
        </w:rPr>
        <w:t xml:space="preserve"> and provide something to </w:t>
      </w:r>
      <w:r w:rsidR="00A33CC7">
        <w:rPr>
          <w:rFonts w:ascii="Cambria" w:hAnsi="Cambria"/>
        </w:rPr>
        <w:t xml:space="preserve">add to and “chop on” by the BSPT, </w:t>
      </w:r>
      <w:r w:rsidR="007C0D31">
        <w:rPr>
          <w:rFonts w:ascii="Cambria" w:hAnsi="Cambria"/>
        </w:rPr>
        <w:t>not as a complete, comprehensive list.</w:t>
      </w:r>
    </w:p>
    <w:p w14:paraId="23699720" w14:textId="77777777" w:rsidR="0064297F" w:rsidRDefault="002F789A" w:rsidP="0064297F">
      <w:pPr>
        <w:tabs>
          <w:tab w:val="center" w:pos="5400"/>
          <w:tab w:val="right" w:pos="10800"/>
        </w:tabs>
        <w:rPr>
          <w:rFonts w:ascii="Cambria" w:hAnsi="Cambria"/>
        </w:rPr>
      </w:pPr>
      <w:r>
        <w:rPr>
          <w:rFonts w:ascii="Cambria" w:hAnsi="Cambria"/>
        </w:rPr>
        <w:t xml:space="preserve">This work breakdown structure (WBS) </w:t>
      </w:r>
      <w:r w:rsidRPr="002F789A">
        <w:rPr>
          <w:rFonts w:ascii="Cambria" w:hAnsi="Cambria"/>
        </w:rPr>
        <w:t>facilitate</w:t>
      </w:r>
      <w:r>
        <w:rPr>
          <w:rFonts w:ascii="Cambria" w:hAnsi="Cambria"/>
        </w:rPr>
        <w:t>s</w:t>
      </w:r>
      <w:r w:rsidRPr="002F789A">
        <w:rPr>
          <w:rFonts w:ascii="Cambria" w:hAnsi="Cambria"/>
        </w:rPr>
        <w:t xml:space="preserve"> </w:t>
      </w:r>
      <w:r>
        <w:rPr>
          <w:rFonts w:ascii="Cambria" w:hAnsi="Cambria"/>
        </w:rPr>
        <w:t>b</w:t>
      </w:r>
      <w:r w:rsidRPr="0064297F">
        <w:rPr>
          <w:rFonts w:ascii="Cambria" w:hAnsi="Cambria"/>
        </w:rPr>
        <w:t xml:space="preserve">reaking </w:t>
      </w:r>
      <w:r>
        <w:rPr>
          <w:rFonts w:ascii="Cambria" w:hAnsi="Cambria"/>
        </w:rPr>
        <w:t>large tasks into smaller and smaller activities. A</w:t>
      </w:r>
      <w:r w:rsidR="0064297F">
        <w:rPr>
          <w:rFonts w:ascii="Cambria" w:hAnsi="Cambria"/>
        </w:rPr>
        <w:t xml:space="preserve">lthough </w:t>
      </w:r>
      <w:r>
        <w:rPr>
          <w:rFonts w:ascii="Cambria" w:hAnsi="Cambria"/>
        </w:rPr>
        <w:t>the</w:t>
      </w:r>
      <w:r w:rsidR="0064297F">
        <w:rPr>
          <w:rFonts w:ascii="Cambria" w:hAnsi="Cambria"/>
        </w:rPr>
        <w:t xml:space="preserve"> </w:t>
      </w:r>
      <w:r>
        <w:rPr>
          <w:rFonts w:ascii="Cambria" w:hAnsi="Cambria"/>
        </w:rPr>
        <w:t>WBS</w:t>
      </w:r>
      <w:r w:rsidR="0064297F">
        <w:rPr>
          <w:rFonts w:ascii="Cambria" w:hAnsi="Cambria"/>
        </w:rPr>
        <w:t xml:space="preserve"> may appear to set out </w:t>
      </w:r>
      <w:r>
        <w:rPr>
          <w:rFonts w:ascii="Cambria" w:hAnsi="Cambria"/>
        </w:rPr>
        <w:t xml:space="preserve">tasks </w:t>
      </w:r>
      <w:r w:rsidR="0064297F">
        <w:rPr>
          <w:rFonts w:ascii="Cambria" w:hAnsi="Cambria"/>
        </w:rPr>
        <w:t xml:space="preserve">sequentially from start to finish, there are many activities that could be executed concurrently or in a different order. That is, this is a list of things </w:t>
      </w:r>
      <w:r w:rsidR="00A33CC7">
        <w:rPr>
          <w:rFonts w:ascii="Cambria" w:hAnsi="Cambria"/>
        </w:rPr>
        <w:t xml:space="preserve">to do, </w:t>
      </w:r>
      <w:r w:rsidR="0064297F">
        <w:rPr>
          <w:rFonts w:ascii="Cambria" w:hAnsi="Cambria"/>
        </w:rPr>
        <w:t xml:space="preserve">not a schedule </w:t>
      </w:r>
      <w:r>
        <w:rPr>
          <w:rFonts w:ascii="Cambria" w:hAnsi="Cambria"/>
        </w:rPr>
        <w:t xml:space="preserve">or </w:t>
      </w:r>
      <w:r w:rsidR="00A33CC7">
        <w:rPr>
          <w:rFonts w:ascii="Cambria" w:hAnsi="Cambria"/>
        </w:rPr>
        <w:t xml:space="preserve">a sequence of the </w:t>
      </w:r>
      <w:r>
        <w:rPr>
          <w:rFonts w:ascii="Cambria" w:hAnsi="Cambria"/>
        </w:rPr>
        <w:t>order</w:t>
      </w:r>
      <w:r w:rsidR="0064297F">
        <w:rPr>
          <w:rFonts w:ascii="Cambria" w:hAnsi="Cambria"/>
        </w:rPr>
        <w:t xml:space="preserve"> in which </w:t>
      </w:r>
      <w:r w:rsidR="00A33CC7">
        <w:rPr>
          <w:rFonts w:ascii="Cambria" w:hAnsi="Cambria"/>
        </w:rPr>
        <w:t>the things should b</w:t>
      </w:r>
      <w:r w:rsidR="0064297F">
        <w:rPr>
          <w:rFonts w:ascii="Cambria" w:hAnsi="Cambria"/>
        </w:rPr>
        <w:t>e done.</w:t>
      </w:r>
    </w:p>
    <w:p w14:paraId="24D77587" w14:textId="77777777" w:rsidR="00A640AB" w:rsidRDefault="00A640AB" w:rsidP="00312DF3">
      <w:pPr>
        <w:pStyle w:val="Heading1"/>
        <w:numPr>
          <w:ilvl w:val="0"/>
          <w:numId w:val="7"/>
        </w:numPr>
      </w:pPr>
      <w:r>
        <w:t xml:space="preserve">Establish </w:t>
      </w:r>
      <w:r w:rsidR="005F33D2">
        <w:t>Virtual Working Environment for Project Team</w:t>
      </w:r>
    </w:p>
    <w:p w14:paraId="78C490C9" w14:textId="77777777" w:rsidR="00A640AB" w:rsidRPr="00CF2AC3" w:rsidRDefault="00477E7E" w:rsidP="00312DF3">
      <w:pPr>
        <w:pStyle w:val="Heading2"/>
        <w:numPr>
          <w:ilvl w:val="1"/>
          <w:numId w:val="7"/>
        </w:numPr>
      </w:pPr>
      <w:r w:rsidRPr="00CF2AC3">
        <w:t>Create a s</w:t>
      </w:r>
      <w:r w:rsidR="00A640AB" w:rsidRPr="00CF2AC3">
        <w:t xml:space="preserve">pace to </w:t>
      </w:r>
      <w:r w:rsidRPr="00CF2AC3">
        <w:t>s</w:t>
      </w:r>
      <w:r w:rsidR="00A640AB" w:rsidRPr="00CF2AC3">
        <w:t xml:space="preserve">tore </w:t>
      </w:r>
      <w:r w:rsidR="00990C39" w:rsidRPr="00CF2AC3">
        <w:t xml:space="preserve">working </w:t>
      </w:r>
      <w:r w:rsidRPr="00CF2AC3">
        <w:t>d</w:t>
      </w:r>
      <w:r w:rsidR="00A640AB" w:rsidRPr="00CF2AC3">
        <w:t>ocument</w:t>
      </w:r>
      <w:r w:rsidR="006D2AC6" w:rsidRPr="00CF2AC3">
        <w:t>s</w:t>
      </w:r>
    </w:p>
    <w:p w14:paraId="27F35992" w14:textId="77777777" w:rsidR="00A640AB" w:rsidRPr="00A640AB" w:rsidRDefault="00477E7E" w:rsidP="00312DF3">
      <w:pPr>
        <w:pStyle w:val="Heading2"/>
        <w:numPr>
          <w:ilvl w:val="1"/>
          <w:numId w:val="7"/>
        </w:numPr>
      </w:pPr>
      <w:r>
        <w:t>Provide means</w:t>
      </w:r>
      <w:r w:rsidR="00A640AB">
        <w:t xml:space="preserve"> to comment on </w:t>
      </w:r>
      <w:r>
        <w:t xml:space="preserve">documents and </w:t>
      </w:r>
      <w:r w:rsidR="00A640AB">
        <w:t>interact</w:t>
      </w:r>
      <w:r>
        <w:t xml:space="preserve"> with other team members</w:t>
      </w:r>
    </w:p>
    <w:p w14:paraId="3DBFF4E8" w14:textId="77777777" w:rsidR="00A640AB" w:rsidRPr="006F1E6C" w:rsidRDefault="00A640AB" w:rsidP="00312DF3">
      <w:pPr>
        <w:pStyle w:val="Heading1"/>
        <w:numPr>
          <w:ilvl w:val="0"/>
          <w:numId w:val="7"/>
        </w:numPr>
      </w:pPr>
      <w:r w:rsidRPr="006F1E6C">
        <w:t xml:space="preserve">Create </w:t>
      </w:r>
      <w:r w:rsidR="005F33D2" w:rsidRPr="006F1E6C">
        <w:t>Digital Paper Chart Symbol Library</w:t>
      </w:r>
    </w:p>
    <w:p w14:paraId="08232AF9" w14:textId="77777777" w:rsidR="006F1E6C" w:rsidRPr="006F1E6C" w:rsidRDefault="006F1E6C" w:rsidP="00312DF3">
      <w:pPr>
        <w:pStyle w:val="Heading2"/>
        <w:numPr>
          <w:ilvl w:val="1"/>
          <w:numId w:val="7"/>
        </w:numPr>
      </w:pPr>
      <w:r w:rsidRPr="006F1E6C">
        <w:t>Develop list of S-4 Symbols</w:t>
      </w:r>
    </w:p>
    <w:p w14:paraId="483438E5" w14:textId="77777777" w:rsidR="00491E21" w:rsidRDefault="00491E21" w:rsidP="00312DF3">
      <w:pPr>
        <w:pStyle w:val="Heading3"/>
        <w:keepNext w:val="0"/>
        <w:keepLines w:val="0"/>
        <w:numPr>
          <w:ilvl w:val="2"/>
          <w:numId w:val="7"/>
        </w:numPr>
      </w:pPr>
      <w:r w:rsidRPr="006F1E6C">
        <w:t xml:space="preserve">Develop </w:t>
      </w:r>
      <w:r>
        <w:t>naming convention for S-4 symbols</w:t>
      </w:r>
      <w:r w:rsidR="00FE1492">
        <w:t xml:space="preserve"> (not all of them are in INT1)</w:t>
      </w:r>
    </w:p>
    <w:p w14:paraId="16778A00" w14:textId="77777777" w:rsidR="00491E21" w:rsidRDefault="00491E21" w:rsidP="00312DF3">
      <w:pPr>
        <w:pStyle w:val="Heading3"/>
        <w:keepNext w:val="0"/>
        <w:keepLines w:val="0"/>
        <w:numPr>
          <w:ilvl w:val="2"/>
          <w:numId w:val="7"/>
        </w:numPr>
      </w:pPr>
      <w:r>
        <w:t xml:space="preserve">Identify </w:t>
      </w:r>
      <w:r w:rsidR="00FE1492">
        <w:t xml:space="preserve">preliminary list of </w:t>
      </w:r>
      <w:r>
        <w:t>S-4 symbols that will and will not be used for automation</w:t>
      </w:r>
    </w:p>
    <w:p w14:paraId="02F5EF8E" w14:textId="77777777" w:rsidR="00491E21" w:rsidRPr="006F1E6C" w:rsidRDefault="00491E21" w:rsidP="00312DF3">
      <w:pPr>
        <w:pStyle w:val="Heading2"/>
        <w:numPr>
          <w:ilvl w:val="1"/>
          <w:numId w:val="7"/>
        </w:numPr>
      </w:pPr>
      <w:r>
        <w:t xml:space="preserve">Identify </w:t>
      </w:r>
      <w:r w:rsidR="00A364D3">
        <w:t>existing digital symbol sets</w:t>
      </w:r>
    </w:p>
    <w:p w14:paraId="2FF3CDFD" w14:textId="77777777" w:rsidR="00491E21" w:rsidRDefault="00491E21" w:rsidP="00312DF3">
      <w:pPr>
        <w:pStyle w:val="Heading3"/>
        <w:keepNext w:val="0"/>
        <w:keepLines w:val="0"/>
        <w:numPr>
          <w:ilvl w:val="2"/>
          <w:numId w:val="7"/>
        </w:numPr>
      </w:pPr>
      <w:r>
        <w:t>Poll HOs and industry partners to determine what SVG symbols exist</w:t>
      </w:r>
    </w:p>
    <w:p w14:paraId="37322D9E" w14:textId="77777777" w:rsidR="00491E21" w:rsidRDefault="00491E21" w:rsidP="00312DF3">
      <w:pPr>
        <w:pStyle w:val="Heading3"/>
        <w:keepNext w:val="0"/>
        <w:keepLines w:val="0"/>
        <w:numPr>
          <w:ilvl w:val="2"/>
          <w:numId w:val="7"/>
        </w:numPr>
      </w:pPr>
      <w:r>
        <w:t xml:space="preserve">Poll HOs and industry partners to determine what other </w:t>
      </w:r>
      <w:r w:rsidR="00FE1492">
        <w:t xml:space="preserve">digital </w:t>
      </w:r>
      <w:r>
        <w:t>non-SVG symbols exist</w:t>
      </w:r>
    </w:p>
    <w:p w14:paraId="1B0CD48D" w14:textId="77777777" w:rsidR="0003794A" w:rsidRDefault="0003794A" w:rsidP="00312DF3">
      <w:pPr>
        <w:pStyle w:val="Heading3"/>
        <w:keepNext w:val="0"/>
        <w:keepLines w:val="0"/>
        <w:numPr>
          <w:ilvl w:val="2"/>
          <w:numId w:val="7"/>
        </w:numPr>
      </w:pPr>
      <w:bookmarkStart w:id="0" w:name="_Hlk90378216"/>
      <w:r>
        <w:t>Gather available digital symbols</w:t>
      </w:r>
    </w:p>
    <w:p w14:paraId="0CA7C4E7" w14:textId="7CE3B14B" w:rsidR="006B7FF2" w:rsidRPr="006F1E6C" w:rsidRDefault="006B7FF2" w:rsidP="006B7FF2">
      <w:pPr>
        <w:pStyle w:val="Heading2"/>
        <w:numPr>
          <w:ilvl w:val="1"/>
          <w:numId w:val="7"/>
        </w:numPr>
      </w:pPr>
      <w:r>
        <w:t>Determine a single set of S-4 symbols for use in automated paper chart generation from all symbol sets available</w:t>
      </w:r>
    </w:p>
    <w:p w14:paraId="3B96A49E" w14:textId="1594E87D" w:rsidR="006B7FF2" w:rsidRPr="006B7FF2" w:rsidDel="006B7FF2" w:rsidRDefault="006B7FF2" w:rsidP="00A15566">
      <w:pPr>
        <w:rPr>
          <w:del w:id="1" w:author="Teh Stand" w:date="2022-01-26T07:56:00Z"/>
        </w:rPr>
      </w:pPr>
    </w:p>
    <w:p w14:paraId="5642EA01" w14:textId="77777777" w:rsidR="0003794A" w:rsidRDefault="00327DEA" w:rsidP="00A15566">
      <w:pPr>
        <w:pStyle w:val="Heading3"/>
        <w:keepNext w:val="0"/>
        <w:keepLines w:val="0"/>
        <w:numPr>
          <w:ilvl w:val="2"/>
          <w:numId w:val="7"/>
        </w:numPr>
      </w:pPr>
      <w:r>
        <w:t xml:space="preserve">Assess </w:t>
      </w:r>
      <w:r w:rsidR="0003794A">
        <w:t xml:space="preserve">suitability of individual SVGs for </w:t>
      </w:r>
      <w:r w:rsidR="003764CC">
        <w:t>automation use</w:t>
      </w:r>
    </w:p>
    <w:p w14:paraId="60181ED3" w14:textId="77777777" w:rsidR="00491E21" w:rsidRDefault="00491E21" w:rsidP="00312DF3">
      <w:pPr>
        <w:pStyle w:val="Heading3"/>
        <w:keepNext w:val="0"/>
        <w:keepLines w:val="0"/>
        <w:numPr>
          <w:ilvl w:val="2"/>
          <w:numId w:val="7"/>
        </w:numPr>
      </w:pPr>
      <w:r>
        <w:t xml:space="preserve">Identify </w:t>
      </w:r>
      <w:r w:rsidR="0003794A">
        <w:t xml:space="preserve">SVG </w:t>
      </w:r>
      <w:r>
        <w:t xml:space="preserve">symbols that will </w:t>
      </w:r>
      <w:r w:rsidR="0003794A">
        <w:t>need to be created</w:t>
      </w:r>
    </w:p>
    <w:p w14:paraId="1863652A" w14:textId="77777777" w:rsidR="00A901EC" w:rsidRDefault="00A901EC" w:rsidP="00312DF3">
      <w:pPr>
        <w:pStyle w:val="Heading2"/>
        <w:numPr>
          <w:ilvl w:val="1"/>
          <w:numId w:val="7"/>
        </w:numPr>
      </w:pPr>
      <w:r>
        <w:t xml:space="preserve">Convert </w:t>
      </w:r>
      <w:r w:rsidR="007175DD">
        <w:t xml:space="preserve">digital symbols that are </w:t>
      </w:r>
      <w:r>
        <w:t xml:space="preserve">available </w:t>
      </w:r>
      <w:r w:rsidR="007175DD">
        <w:t xml:space="preserve">in </w:t>
      </w:r>
      <w:r>
        <w:t xml:space="preserve">other </w:t>
      </w:r>
      <w:r w:rsidR="007175DD">
        <w:t xml:space="preserve">formats </w:t>
      </w:r>
      <w:r>
        <w:t>to SVG</w:t>
      </w:r>
    </w:p>
    <w:p w14:paraId="382CADF0" w14:textId="77777777" w:rsidR="00A901EC" w:rsidRDefault="00A901EC" w:rsidP="00312DF3">
      <w:pPr>
        <w:pStyle w:val="Heading2"/>
        <w:numPr>
          <w:ilvl w:val="1"/>
          <w:numId w:val="7"/>
        </w:numPr>
      </w:pPr>
      <w:r>
        <w:t>Create new SVGs for symbols that have no digital equivalent</w:t>
      </w:r>
    </w:p>
    <w:bookmarkEnd w:id="0"/>
    <w:p w14:paraId="25199413" w14:textId="7CA9C4D7" w:rsidR="005215D2" w:rsidRPr="00F21AC6" w:rsidRDefault="0079773A" w:rsidP="0079773A">
      <w:pPr>
        <w:pStyle w:val="Heading2"/>
        <w:numPr>
          <w:ilvl w:val="1"/>
          <w:numId w:val="7"/>
        </w:numPr>
      </w:pPr>
      <w:r w:rsidRPr="0079773A">
        <w:t>Apply for and establish a "Paper Chart" Do</w:t>
      </w:r>
      <w:r w:rsidR="00266E8B">
        <w:t>main within the IHO GI Registry</w:t>
      </w:r>
      <w:r w:rsidR="005215D2" w:rsidRPr="00F21AC6">
        <w:t xml:space="preserve"> Portrayal Register to store SVGs</w:t>
      </w:r>
    </w:p>
    <w:p w14:paraId="35A51D96" w14:textId="639C35DA" w:rsidR="00266E8B" w:rsidRDefault="00266E8B" w:rsidP="00A15566">
      <w:pPr>
        <w:pStyle w:val="Heading3"/>
        <w:keepNext w:val="0"/>
        <w:keepLines w:val="0"/>
        <w:numPr>
          <w:ilvl w:val="2"/>
          <w:numId w:val="7"/>
        </w:numPr>
        <w:tabs>
          <w:tab w:val="clear" w:pos="1080"/>
          <w:tab w:val="left" w:pos="1418"/>
        </w:tabs>
        <w:ind w:left="1418" w:hanging="698"/>
      </w:pPr>
      <w:r>
        <w:t>Submit an application to the HSSC for the establishment of a new Domain in the Portrayal Register</w:t>
      </w:r>
    </w:p>
    <w:p w14:paraId="6152661B" w14:textId="77777777" w:rsidR="005215D2" w:rsidRDefault="005215D2" w:rsidP="00312DF3">
      <w:pPr>
        <w:pStyle w:val="Heading3"/>
        <w:keepNext w:val="0"/>
        <w:keepLines w:val="0"/>
        <w:numPr>
          <w:ilvl w:val="2"/>
          <w:numId w:val="7"/>
        </w:numPr>
      </w:pPr>
      <w:r w:rsidRPr="00F21AC6">
        <w:t xml:space="preserve">Work with IHO Secretariat to set-up the necessary infrastructure </w:t>
      </w:r>
    </w:p>
    <w:p w14:paraId="7A193F7A" w14:textId="225EEE74" w:rsidR="00266E8B" w:rsidRDefault="00051D20" w:rsidP="00A15566">
      <w:pPr>
        <w:pStyle w:val="Heading3"/>
        <w:keepNext w:val="0"/>
        <w:keepLines w:val="0"/>
        <w:numPr>
          <w:ilvl w:val="2"/>
          <w:numId w:val="7"/>
        </w:numPr>
        <w:tabs>
          <w:tab w:val="clear" w:pos="1080"/>
          <w:tab w:val="left" w:pos="1418"/>
        </w:tabs>
        <w:ind w:left="1418" w:hanging="698"/>
      </w:pPr>
      <w:r>
        <w:t>Identify representatives to perform the necessary Registry Roles (Submitting Organization, Domain Control Body)</w:t>
      </w:r>
      <w:r w:rsidR="00266E8B" w:rsidRPr="00F21AC6">
        <w:t xml:space="preserve"> </w:t>
      </w:r>
    </w:p>
    <w:p w14:paraId="31240568" w14:textId="570B49CC" w:rsidR="005215D2" w:rsidRPr="00F21AC6" w:rsidRDefault="00266E8B" w:rsidP="00312DF3">
      <w:pPr>
        <w:pStyle w:val="Heading3"/>
        <w:keepNext w:val="0"/>
        <w:keepLines w:val="0"/>
        <w:numPr>
          <w:ilvl w:val="2"/>
          <w:numId w:val="7"/>
        </w:numPr>
      </w:pPr>
      <w:r>
        <w:t>Register</w:t>
      </w:r>
      <w:r w:rsidRPr="00F21AC6">
        <w:t xml:space="preserve"> </w:t>
      </w:r>
      <w:r w:rsidR="005215D2" w:rsidRPr="00F21AC6">
        <w:t xml:space="preserve">SVGs into </w:t>
      </w:r>
      <w:r w:rsidR="00051D20">
        <w:t>the P</w:t>
      </w:r>
      <w:r w:rsidR="00051D20" w:rsidRPr="00F21AC6">
        <w:t xml:space="preserve">ortrayal </w:t>
      </w:r>
      <w:r w:rsidR="00051D20">
        <w:t>R</w:t>
      </w:r>
      <w:r w:rsidR="00051D20" w:rsidRPr="00F21AC6">
        <w:t>egister</w:t>
      </w:r>
    </w:p>
    <w:p w14:paraId="4DF03A53" w14:textId="77777777" w:rsidR="006F1E6C" w:rsidRPr="005F33D2" w:rsidRDefault="00986DCA" w:rsidP="00312DF3">
      <w:pPr>
        <w:pStyle w:val="Heading1"/>
        <w:numPr>
          <w:ilvl w:val="0"/>
          <w:numId w:val="7"/>
        </w:numPr>
      </w:pPr>
      <w:r>
        <w:t xml:space="preserve">Collect and Create Paper Chart Portrayal </w:t>
      </w:r>
      <w:r w:rsidR="005F33D2" w:rsidRPr="005F33D2">
        <w:t>Rules</w:t>
      </w:r>
      <w:r>
        <w:t xml:space="preserve"> (</w:t>
      </w:r>
      <w:r w:rsidR="006B1866">
        <w:t>portrayal comprises both symbolization and associated text labeling)</w:t>
      </w:r>
    </w:p>
    <w:p w14:paraId="13FA704D" w14:textId="77777777" w:rsidR="00CB338D" w:rsidRPr="006F1E6C" w:rsidRDefault="00CB338D" w:rsidP="00312DF3">
      <w:pPr>
        <w:pStyle w:val="Heading2"/>
        <w:numPr>
          <w:ilvl w:val="1"/>
          <w:numId w:val="7"/>
        </w:numPr>
      </w:pPr>
      <w:r>
        <w:t xml:space="preserve">Identify existing digital </w:t>
      </w:r>
      <w:r w:rsidR="006B1866">
        <w:t>portrayal rules</w:t>
      </w:r>
    </w:p>
    <w:p w14:paraId="09B2EDE7" w14:textId="671B04BA" w:rsidR="00CB338D" w:rsidRDefault="00CB338D" w:rsidP="00312DF3">
      <w:pPr>
        <w:pStyle w:val="Heading3"/>
        <w:keepNext w:val="0"/>
        <w:keepLines w:val="0"/>
        <w:numPr>
          <w:ilvl w:val="2"/>
          <w:numId w:val="7"/>
        </w:numPr>
      </w:pPr>
      <w:r>
        <w:t>Poll HOs and industry partners to determine what S-</w:t>
      </w:r>
      <w:r w:rsidR="00237755">
        <w:t xml:space="preserve">101 </w:t>
      </w:r>
      <w:r w:rsidR="006B1866">
        <w:t>portrayal rules</w:t>
      </w:r>
      <w:r>
        <w:t xml:space="preserve"> exist</w:t>
      </w:r>
    </w:p>
    <w:p w14:paraId="305D65AD" w14:textId="129149CF" w:rsidR="00CB338D" w:rsidRDefault="00CB338D" w:rsidP="00312DF3">
      <w:pPr>
        <w:pStyle w:val="Heading3"/>
        <w:keepNext w:val="0"/>
        <w:keepLines w:val="0"/>
        <w:numPr>
          <w:ilvl w:val="2"/>
          <w:numId w:val="7"/>
        </w:numPr>
      </w:pPr>
      <w:r>
        <w:t>Poll HOs and industry partners to determine what S-</w:t>
      </w:r>
      <w:r w:rsidR="00237755">
        <w:t xml:space="preserve">57 </w:t>
      </w:r>
      <w:r w:rsidR="006B1866">
        <w:t>portrayal rules</w:t>
      </w:r>
      <w:r>
        <w:t xml:space="preserve"> exist</w:t>
      </w:r>
    </w:p>
    <w:p w14:paraId="0A125E84" w14:textId="77777777" w:rsidR="00CB338D" w:rsidRDefault="00CB338D" w:rsidP="00312DF3">
      <w:pPr>
        <w:pStyle w:val="Heading3"/>
        <w:keepNext w:val="0"/>
        <w:keepLines w:val="0"/>
        <w:numPr>
          <w:ilvl w:val="2"/>
          <w:numId w:val="7"/>
        </w:numPr>
      </w:pPr>
      <w:r>
        <w:t xml:space="preserve">Gather available </w:t>
      </w:r>
      <w:r w:rsidR="006B1866">
        <w:t>portrayal rules</w:t>
      </w:r>
    </w:p>
    <w:p w14:paraId="7DC0980F" w14:textId="736948A8" w:rsidR="00125A98" w:rsidRDefault="00327DEA" w:rsidP="00312DF3">
      <w:pPr>
        <w:pStyle w:val="Heading3"/>
        <w:keepNext w:val="0"/>
        <w:keepLines w:val="0"/>
        <w:numPr>
          <w:ilvl w:val="2"/>
          <w:numId w:val="7"/>
        </w:numPr>
      </w:pPr>
      <w:r>
        <w:lastRenderedPageBreak/>
        <w:t>Assess</w:t>
      </w:r>
      <w:r w:rsidR="00125A98">
        <w:t xml:space="preserve"> suitability of individual S-</w:t>
      </w:r>
      <w:r w:rsidR="00237755">
        <w:t xml:space="preserve">101 </w:t>
      </w:r>
      <w:r w:rsidR="006B1866">
        <w:t>portrayal rules</w:t>
      </w:r>
      <w:r w:rsidR="00125A98">
        <w:t xml:space="preserve"> for </w:t>
      </w:r>
      <w:r w:rsidR="00B2535A">
        <w:t xml:space="preserve">paper chart </w:t>
      </w:r>
      <w:r w:rsidR="00125A98">
        <w:t>automation use</w:t>
      </w:r>
    </w:p>
    <w:p w14:paraId="60967ACC" w14:textId="29155443" w:rsidR="00125A98" w:rsidRDefault="00327DEA" w:rsidP="00312DF3">
      <w:pPr>
        <w:pStyle w:val="Heading3"/>
        <w:keepNext w:val="0"/>
        <w:keepLines w:val="0"/>
        <w:numPr>
          <w:ilvl w:val="2"/>
          <w:numId w:val="7"/>
        </w:numPr>
      </w:pPr>
      <w:r>
        <w:t xml:space="preserve">Assess </w:t>
      </w:r>
      <w:r w:rsidR="00125A98">
        <w:t>suitability of individual S-</w:t>
      </w:r>
      <w:r w:rsidR="00237755">
        <w:t xml:space="preserve">57 </w:t>
      </w:r>
      <w:r w:rsidR="006B1866">
        <w:t>portrayal rules</w:t>
      </w:r>
      <w:r w:rsidR="00125A98">
        <w:t xml:space="preserve"> for </w:t>
      </w:r>
      <w:r w:rsidR="00B2535A">
        <w:t xml:space="preserve">paper chart </w:t>
      </w:r>
      <w:r w:rsidR="00125A98">
        <w:t>automation use</w:t>
      </w:r>
    </w:p>
    <w:p w14:paraId="07F1CDFD" w14:textId="086DB299" w:rsidR="00353357" w:rsidRDefault="00353357" w:rsidP="00312DF3">
      <w:pPr>
        <w:pStyle w:val="Heading3"/>
        <w:keepNext w:val="0"/>
        <w:keepLines w:val="0"/>
        <w:numPr>
          <w:ilvl w:val="2"/>
          <w:numId w:val="7"/>
        </w:numPr>
      </w:pPr>
      <w:r>
        <w:t>I</w:t>
      </w:r>
      <w:r w:rsidRPr="00353357">
        <w:t xml:space="preserve">dentify preliminary list </w:t>
      </w:r>
      <w:r>
        <w:t xml:space="preserve">of </w:t>
      </w:r>
      <w:r w:rsidR="00B2535A">
        <w:t>paper chart</w:t>
      </w:r>
      <w:r w:rsidR="00237755">
        <w:t xml:space="preserve"> </w:t>
      </w:r>
      <w:r w:rsidR="006B1866">
        <w:t>portrayal rules</w:t>
      </w:r>
      <w:r>
        <w:t xml:space="preserve"> that will need to be created</w:t>
      </w:r>
    </w:p>
    <w:p w14:paraId="32089C45" w14:textId="1B668B53" w:rsidR="00BA0784" w:rsidRPr="006F1E6C" w:rsidRDefault="00BA0784" w:rsidP="00BA0784">
      <w:pPr>
        <w:pStyle w:val="Heading2"/>
        <w:numPr>
          <w:ilvl w:val="1"/>
          <w:numId w:val="7"/>
        </w:numPr>
      </w:pPr>
      <w:r>
        <w:t xml:space="preserve">Develop standard format for </w:t>
      </w:r>
      <w:r w:rsidR="00237755">
        <w:t xml:space="preserve">paper chart </w:t>
      </w:r>
      <w:r w:rsidR="006B1866">
        <w:t>portrayal rules</w:t>
      </w:r>
      <w:r>
        <w:t xml:space="preserve"> to be captured, stored, and used</w:t>
      </w:r>
    </w:p>
    <w:p w14:paraId="0F5FD4BE" w14:textId="47FBAA7F" w:rsidR="00BA0784" w:rsidRDefault="00BA0784" w:rsidP="00BA0784">
      <w:pPr>
        <w:pStyle w:val="Heading3"/>
        <w:keepNext w:val="0"/>
        <w:keepLines w:val="0"/>
        <w:numPr>
          <w:ilvl w:val="2"/>
          <w:numId w:val="7"/>
        </w:numPr>
      </w:pPr>
      <w:r>
        <w:t xml:space="preserve">Determine if an S-100 Portrayal Catalogue be used to store </w:t>
      </w:r>
      <w:r w:rsidR="00237755">
        <w:t xml:space="preserve">paper chart </w:t>
      </w:r>
      <w:r w:rsidR="006B1866">
        <w:t>portrayal rules</w:t>
      </w:r>
    </w:p>
    <w:p w14:paraId="6A71300C" w14:textId="77777777" w:rsidR="00BA0784" w:rsidRDefault="00BA0784" w:rsidP="00BA0784">
      <w:pPr>
        <w:pStyle w:val="Heading3"/>
        <w:keepNext w:val="0"/>
        <w:keepLines w:val="0"/>
        <w:numPr>
          <w:ilvl w:val="2"/>
          <w:numId w:val="7"/>
        </w:numPr>
      </w:pPr>
      <w:r>
        <w:t>Determine if other formats for storing or using the rules are required</w:t>
      </w:r>
    </w:p>
    <w:p w14:paraId="134D30F3" w14:textId="77777777" w:rsidR="00BA0784" w:rsidRDefault="00BA0784" w:rsidP="00BA0784">
      <w:pPr>
        <w:pStyle w:val="Heading3"/>
        <w:keepNext w:val="0"/>
        <w:keepLines w:val="0"/>
        <w:numPr>
          <w:ilvl w:val="2"/>
          <w:numId w:val="7"/>
        </w:numPr>
      </w:pPr>
      <w:r>
        <w:t>Reformat/Load rules into S-100 Portrayal Catalogue and/or another database structure</w:t>
      </w:r>
    </w:p>
    <w:p w14:paraId="135BA608" w14:textId="324E524D" w:rsidR="00125A98" w:rsidRDefault="00125A98" w:rsidP="00312DF3">
      <w:pPr>
        <w:pStyle w:val="Heading2"/>
        <w:numPr>
          <w:ilvl w:val="1"/>
          <w:numId w:val="7"/>
        </w:numPr>
      </w:pPr>
      <w:r>
        <w:t xml:space="preserve">Create new </w:t>
      </w:r>
      <w:r w:rsidR="00C007EA">
        <w:t xml:space="preserve">paper chart </w:t>
      </w:r>
      <w:r w:rsidR="006B1866">
        <w:t>portrayal rules</w:t>
      </w:r>
      <w:r>
        <w:t xml:space="preserve"> when none exist</w:t>
      </w:r>
    </w:p>
    <w:p w14:paraId="3DFD4CE2" w14:textId="77777777" w:rsidR="00B178AA" w:rsidRPr="00FB3799" w:rsidRDefault="00B178AA" w:rsidP="00312DF3">
      <w:pPr>
        <w:pStyle w:val="Heading3"/>
        <w:keepNext w:val="0"/>
        <w:keepLines w:val="0"/>
        <w:numPr>
          <w:ilvl w:val="2"/>
          <w:numId w:val="7"/>
        </w:numPr>
        <w:rPr>
          <w:strike/>
        </w:rPr>
      </w:pPr>
      <w:r w:rsidRPr="00FB3799">
        <w:rPr>
          <w:strike/>
        </w:rPr>
        <w:t>Create missing S-57 rules</w:t>
      </w:r>
    </w:p>
    <w:p w14:paraId="397B5AFC" w14:textId="519D25F2" w:rsidR="00BA0784" w:rsidRDefault="00BA0784" w:rsidP="00BA0784">
      <w:pPr>
        <w:pStyle w:val="Heading3"/>
        <w:keepNext w:val="0"/>
        <w:keepLines w:val="0"/>
        <w:numPr>
          <w:ilvl w:val="2"/>
          <w:numId w:val="7"/>
        </w:numPr>
      </w:pPr>
      <w:r>
        <w:t>Create missing S-101 rules, using S-57 rules as a guide if available, as appropriate</w:t>
      </w:r>
      <w:r w:rsidR="00FB3799">
        <w:t>*</w:t>
      </w:r>
    </w:p>
    <w:p w14:paraId="4C5E4A11" w14:textId="01B82426" w:rsidR="00BA0784" w:rsidRPr="006F1E6C" w:rsidRDefault="0024540F" w:rsidP="00BA0784">
      <w:pPr>
        <w:pStyle w:val="Heading2"/>
        <w:numPr>
          <w:ilvl w:val="1"/>
          <w:numId w:val="7"/>
        </w:numPr>
      </w:pPr>
      <w:r>
        <w:t xml:space="preserve">Assess the usefulness of </w:t>
      </w:r>
      <w:r w:rsidR="00B2535A">
        <w:t xml:space="preserve">the </w:t>
      </w:r>
      <w:r>
        <w:t xml:space="preserve">S-101 ENC </w:t>
      </w:r>
      <w:r w:rsidR="00B2535A">
        <w:t xml:space="preserve">Product </w:t>
      </w:r>
      <w:r>
        <w:t xml:space="preserve">Specification </w:t>
      </w:r>
      <w:r w:rsidR="00C007EA">
        <w:t xml:space="preserve">to support </w:t>
      </w:r>
      <w:r>
        <w:t>the automation of paper chart production</w:t>
      </w:r>
    </w:p>
    <w:p w14:paraId="584C43D1" w14:textId="48ED7DE0" w:rsidR="00012996" w:rsidRDefault="00012996" w:rsidP="00A15566">
      <w:pPr>
        <w:pStyle w:val="Heading3"/>
        <w:keepNext w:val="0"/>
        <w:keepLines w:val="0"/>
        <w:numPr>
          <w:ilvl w:val="2"/>
          <w:numId w:val="7"/>
        </w:numPr>
        <w:tabs>
          <w:tab w:val="clear" w:pos="1080"/>
          <w:tab w:val="left" w:pos="1418"/>
        </w:tabs>
        <w:ind w:left="1418" w:hanging="698"/>
      </w:pPr>
      <w:r>
        <w:t xml:space="preserve">Identify any S-101 feature symbolization or labeling rules that may need to be deferred until the S-101 </w:t>
      </w:r>
      <w:r w:rsidR="00B2535A">
        <w:t xml:space="preserve">Product Specification </w:t>
      </w:r>
      <w:r>
        <w:t>is more mature</w:t>
      </w:r>
    </w:p>
    <w:p w14:paraId="00D29A5F" w14:textId="3BDE7945" w:rsidR="00012996" w:rsidRDefault="00012996" w:rsidP="00A15566">
      <w:pPr>
        <w:pStyle w:val="Heading3"/>
        <w:keepNext w:val="0"/>
        <w:keepLines w:val="0"/>
        <w:numPr>
          <w:ilvl w:val="2"/>
          <w:numId w:val="7"/>
        </w:numPr>
        <w:tabs>
          <w:tab w:val="clear" w:pos="1080"/>
          <w:tab w:val="left" w:pos="1418"/>
        </w:tabs>
        <w:ind w:left="1418" w:hanging="698"/>
      </w:pPr>
      <w:commentRangeStart w:id="2"/>
      <w:r>
        <w:t xml:space="preserve">Identify recommendations for improving S-101 feature/attribute content or structure to the S-100WG, S-101 Project Team that </w:t>
      </w:r>
      <w:r w:rsidR="00F87152">
        <w:t xml:space="preserve">may </w:t>
      </w:r>
      <w:r>
        <w:t xml:space="preserve">improve ENC paper chart automation </w:t>
      </w:r>
      <w:commentRangeEnd w:id="2"/>
      <w:r w:rsidR="00F87152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2A78E224" w14:textId="77777777" w:rsidR="006F1E6C" w:rsidRDefault="00012996" w:rsidP="00312DF3">
      <w:pPr>
        <w:pStyle w:val="Heading1"/>
        <w:numPr>
          <w:ilvl w:val="0"/>
          <w:numId w:val="7"/>
        </w:numPr>
      </w:pPr>
      <w:r>
        <w:t>Testing</w:t>
      </w:r>
    </w:p>
    <w:p w14:paraId="7A883852" w14:textId="6C2B4209" w:rsidR="009A5DC1" w:rsidRDefault="009A5DC1" w:rsidP="009A5DC1">
      <w:pPr>
        <w:pStyle w:val="Heading2"/>
        <w:numPr>
          <w:ilvl w:val="1"/>
          <w:numId w:val="7"/>
        </w:numPr>
      </w:pPr>
      <w:r>
        <w:t xml:space="preserve">Assemble a suitable collection of ENC data for automation testing. </w:t>
      </w:r>
    </w:p>
    <w:p w14:paraId="56E5A4CD" w14:textId="52914FE0" w:rsidR="009A5DC1" w:rsidRDefault="009A5DC1" w:rsidP="009A5DC1">
      <w:pPr>
        <w:pStyle w:val="Heading3"/>
        <w:keepNext w:val="0"/>
        <w:keepLines w:val="0"/>
        <w:numPr>
          <w:ilvl w:val="2"/>
          <w:numId w:val="7"/>
        </w:numPr>
      </w:pPr>
      <w:r>
        <w:t>Poll HOs to determine what S-</w:t>
      </w:r>
      <w:r w:rsidR="00C007EA">
        <w:t xml:space="preserve">101 </w:t>
      </w:r>
      <w:r>
        <w:t>data might be available for testing</w:t>
      </w:r>
    </w:p>
    <w:p w14:paraId="42F02A35" w14:textId="2BB220EA" w:rsidR="009A5DC1" w:rsidRDefault="009A5DC1" w:rsidP="009A5DC1">
      <w:pPr>
        <w:pStyle w:val="Heading3"/>
        <w:keepNext w:val="0"/>
        <w:keepLines w:val="0"/>
        <w:numPr>
          <w:ilvl w:val="2"/>
          <w:numId w:val="7"/>
        </w:numPr>
      </w:pPr>
      <w:r>
        <w:t>Poll HOs to determine what S-</w:t>
      </w:r>
      <w:r w:rsidR="00C007EA">
        <w:t xml:space="preserve">57 </w:t>
      </w:r>
      <w:r>
        <w:t>data might be available for testing</w:t>
      </w:r>
    </w:p>
    <w:p w14:paraId="12901603" w14:textId="77777777" w:rsidR="009A5DC1" w:rsidRDefault="009A5DC1" w:rsidP="009A5DC1">
      <w:pPr>
        <w:pStyle w:val="Heading3"/>
        <w:keepNext w:val="0"/>
        <w:keepLines w:val="0"/>
        <w:numPr>
          <w:ilvl w:val="2"/>
          <w:numId w:val="7"/>
        </w:numPr>
      </w:pPr>
      <w:r>
        <w:t>Determine the usefulness of available S-57 to S-101 conversion software to create S-101 data for testing</w:t>
      </w:r>
    </w:p>
    <w:p w14:paraId="3CA93400" w14:textId="6BA570FF" w:rsidR="009A5DC1" w:rsidRDefault="009A5DC1" w:rsidP="009A5DC1">
      <w:pPr>
        <w:pStyle w:val="Heading3"/>
        <w:keepNext w:val="0"/>
        <w:keepLines w:val="0"/>
        <w:numPr>
          <w:ilvl w:val="2"/>
          <w:numId w:val="7"/>
        </w:numPr>
      </w:pPr>
      <w:r>
        <w:t>Gather available S-</w:t>
      </w:r>
      <w:r w:rsidR="00C007EA">
        <w:t xml:space="preserve">101 </w:t>
      </w:r>
      <w:r>
        <w:t>test data</w:t>
      </w:r>
    </w:p>
    <w:p w14:paraId="423CC5B5" w14:textId="44ECC51F" w:rsidR="009A5DC1" w:rsidRDefault="009A5DC1" w:rsidP="009A5DC1">
      <w:pPr>
        <w:pStyle w:val="Heading3"/>
        <w:keepNext w:val="0"/>
        <w:keepLines w:val="0"/>
        <w:numPr>
          <w:ilvl w:val="2"/>
          <w:numId w:val="7"/>
        </w:numPr>
      </w:pPr>
      <w:r>
        <w:t>Gather available S-</w:t>
      </w:r>
      <w:r w:rsidR="00C007EA">
        <w:t xml:space="preserve">57 </w:t>
      </w:r>
      <w:r>
        <w:t>test data or create it from available S-57 data</w:t>
      </w:r>
    </w:p>
    <w:p w14:paraId="30798533" w14:textId="4A53120C" w:rsidR="009A5DC1" w:rsidRDefault="009A5DC1" w:rsidP="009A5DC1">
      <w:pPr>
        <w:pStyle w:val="Heading2"/>
        <w:numPr>
          <w:ilvl w:val="1"/>
          <w:numId w:val="7"/>
        </w:numPr>
      </w:pPr>
      <w:r>
        <w:t>Assemble a collection of corresponding “standard” paper nautical charts to compare</w:t>
      </w:r>
      <w:r w:rsidR="00BE42D5">
        <w:t xml:space="preserve"> with</w:t>
      </w:r>
      <w:r>
        <w:t xml:space="preserve"> ENC </w:t>
      </w:r>
      <w:r w:rsidR="00716209">
        <w:t xml:space="preserve">data </w:t>
      </w:r>
      <w:r w:rsidR="00BE42D5">
        <w:t xml:space="preserve">to </w:t>
      </w:r>
      <w:r>
        <w:t>paper chart automation output</w:t>
      </w:r>
    </w:p>
    <w:p w14:paraId="40F7C434" w14:textId="77777777" w:rsidR="009A5DC1" w:rsidRDefault="009A5DC1" w:rsidP="009A5DC1">
      <w:pPr>
        <w:pStyle w:val="Heading3"/>
        <w:keepNext w:val="0"/>
        <w:keepLines w:val="0"/>
        <w:numPr>
          <w:ilvl w:val="2"/>
          <w:numId w:val="7"/>
        </w:numPr>
      </w:pPr>
      <w:r>
        <w:t>Request HOs send (PDF) image(s) of the corresponding paper chart(s) over the areas that they have provided ENC test data for</w:t>
      </w:r>
    </w:p>
    <w:p w14:paraId="7C2ECE16" w14:textId="77777777" w:rsidR="009A5DC1" w:rsidRDefault="009A5DC1" w:rsidP="009A5DC1">
      <w:pPr>
        <w:pStyle w:val="Heading3"/>
        <w:keepNext w:val="0"/>
        <w:keepLines w:val="0"/>
        <w:numPr>
          <w:ilvl w:val="2"/>
          <w:numId w:val="7"/>
        </w:numPr>
      </w:pPr>
      <w:r>
        <w:t>Establish a secure location and method to store and share the copyrighted charts within the BSPT</w:t>
      </w:r>
    </w:p>
    <w:p w14:paraId="2AA521F9" w14:textId="5E8EAB70" w:rsidR="007C0D31" w:rsidRDefault="007C0D31" w:rsidP="007C0D31">
      <w:pPr>
        <w:pStyle w:val="Heading2"/>
        <w:numPr>
          <w:ilvl w:val="1"/>
          <w:numId w:val="7"/>
        </w:numPr>
      </w:pPr>
      <w:r>
        <w:t>Test ENC</w:t>
      </w:r>
      <w:r w:rsidR="00716209">
        <w:t xml:space="preserve"> data</w:t>
      </w:r>
      <w:r>
        <w:t xml:space="preserve"> to Paper Chart Automation</w:t>
      </w:r>
    </w:p>
    <w:p w14:paraId="1C150A3A" w14:textId="77777777" w:rsidR="00493AE1" w:rsidRDefault="00493AE1" w:rsidP="00493AE1">
      <w:pPr>
        <w:pStyle w:val="Heading3"/>
        <w:keepNext w:val="0"/>
        <w:keepLines w:val="0"/>
        <w:numPr>
          <w:ilvl w:val="2"/>
          <w:numId w:val="7"/>
        </w:numPr>
      </w:pPr>
      <w:r>
        <w:t>Create paper charts for various ENC test datasets</w:t>
      </w:r>
    </w:p>
    <w:p w14:paraId="6E361275" w14:textId="77777777" w:rsidR="00493AE1" w:rsidRDefault="00493AE1" w:rsidP="00493AE1">
      <w:pPr>
        <w:pStyle w:val="Heading3"/>
        <w:keepNext w:val="0"/>
        <w:keepLines w:val="0"/>
        <w:numPr>
          <w:ilvl w:val="2"/>
          <w:numId w:val="7"/>
        </w:numPr>
      </w:pPr>
      <w:r>
        <w:t>Compare automation output to standard paper nautical charts</w:t>
      </w:r>
    </w:p>
    <w:p w14:paraId="2B6F05F8" w14:textId="1EAD48C3" w:rsidR="00630E2C" w:rsidRDefault="00630E2C" w:rsidP="00A15566">
      <w:pPr>
        <w:pStyle w:val="Heading3"/>
        <w:keepNext w:val="0"/>
        <w:keepLines w:val="0"/>
        <w:numPr>
          <w:ilvl w:val="3"/>
          <w:numId w:val="7"/>
        </w:numPr>
        <w:tabs>
          <w:tab w:val="clear" w:pos="1080"/>
          <w:tab w:val="left" w:pos="2127"/>
        </w:tabs>
        <w:ind w:left="2127" w:hanging="1047"/>
      </w:pPr>
      <w:r>
        <w:t xml:space="preserve">Identify and document differences that are </w:t>
      </w:r>
      <w:r w:rsidR="00716209">
        <w:t xml:space="preserve">considered </w:t>
      </w:r>
      <w:r>
        <w:t>acceptable</w:t>
      </w:r>
      <w:ins w:id="3" w:author="Brousseau, Daniel" w:date="2022-03-11T15:32:00Z">
        <w:r w:rsidR="00E06288">
          <w:t xml:space="preserve">, </w:t>
        </w:r>
      </w:ins>
      <w:r w:rsidR="00CB6A33">
        <w:t xml:space="preserve"> for consideration </w:t>
      </w:r>
      <w:r w:rsidR="00E06288">
        <w:t>by</w:t>
      </w:r>
      <w:r w:rsidR="00CB6A33">
        <w:t xml:space="preserve"> NCWG</w:t>
      </w:r>
    </w:p>
    <w:p w14:paraId="5D44D17C" w14:textId="3A7719D6" w:rsidR="007C0D31" w:rsidRDefault="00630E2C" w:rsidP="00A15566">
      <w:pPr>
        <w:pStyle w:val="Heading3"/>
        <w:keepNext w:val="0"/>
        <w:keepLines w:val="0"/>
        <w:numPr>
          <w:ilvl w:val="3"/>
          <w:numId w:val="7"/>
        </w:numPr>
        <w:tabs>
          <w:tab w:val="clear" w:pos="1080"/>
          <w:tab w:val="left" w:pos="2127"/>
        </w:tabs>
        <w:ind w:left="2127" w:hanging="1047"/>
      </w:pPr>
      <w:r>
        <w:t>Identify and document differences for which changes need to be made in the baseline symbology</w:t>
      </w:r>
      <w:r w:rsidR="006B1866">
        <w:t xml:space="preserve"> or portrayal rules</w:t>
      </w:r>
    </w:p>
    <w:p w14:paraId="0626E8D5" w14:textId="7362A182" w:rsidR="00684762" w:rsidRPr="00F21AC6" w:rsidRDefault="00FB3799" w:rsidP="00FB3799">
      <w:pPr>
        <w:pStyle w:val="ListParagraph"/>
        <w:numPr>
          <w:ilvl w:val="0"/>
          <w:numId w:val="7"/>
        </w:numPr>
        <w:rPr>
          <w:rFonts w:ascii="Cambria" w:hAnsi="Cambria"/>
          <w:color w:val="2F5496" w:themeColor="accent1" w:themeShade="BF"/>
          <w:sz w:val="28"/>
          <w:szCs w:val="28"/>
        </w:rPr>
      </w:pPr>
      <w:r w:rsidRPr="00F21AC6">
        <w:rPr>
          <w:rFonts w:ascii="Cambria" w:hAnsi="Cambria"/>
          <w:color w:val="2F5496" w:themeColor="accent1" w:themeShade="BF"/>
          <w:sz w:val="28"/>
          <w:szCs w:val="28"/>
        </w:rPr>
        <w:t xml:space="preserve">Product </w:t>
      </w:r>
      <w:r w:rsidR="00F21AC6" w:rsidRPr="00F21AC6">
        <w:rPr>
          <w:rFonts w:ascii="Cambria" w:hAnsi="Cambria"/>
          <w:color w:val="2F5496" w:themeColor="accent1" w:themeShade="BF"/>
          <w:sz w:val="28"/>
          <w:szCs w:val="28"/>
        </w:rPr>
        <w:t>Specifications</w:t>
      </w:r>
      <w:r w:rsidRPr="00F21AC6">
        <w:rPr>
          <w:rFonts w:ascii="Cambria" w:hAnsi="Cambria"/>
          <w:color w:val="2F5496" w:themeColor="accent1" w:themeShade="BF"/>
          <w:sz w:val="28"/>
          <w:szCs w:val="28"/>
        </w:rPr>
        <w:t>:</w:t>
      </w:r>
    </w:p>
    <w:p w14:paraId="40DBE386" w14:textId="330E6729" w:rsidR="00684762" w:rsidRPr="00FE00A1" w:rsidRDefault="00FA6BBE" w:rsidP="00684762">
      <w:pPr>
        <w:pStyle w:val="ListParagraph"/>
        <w:numPr>
          <w:ilvl w:val="0"/>
          <w:numId w:val="7"/>
        </w:numPr>
        <w:rPr>
          <w:rFonts w:ascii="Cambria" w:hAnsi="Cambria"/>
          <w:color w:val="2F5496" w:themeColor="accent1" w:themeShade="BF"/>
          <w:sz w:val="28"/>
          <w:szCs w:val="28"/>
        </w:rPr>
      </w:pPr>
      <w:r w:rsidRPr="00FE00A1">
        <w:rPr>
          <w:rFonts w:ascii="Cambria" w:hAnsi="Cambria"/>
          <w:color w:val="2F5496" w:themeColor="accent1" w:themeShade="BF"/>
          <w:sz w:val="28"/>
          <w:szCs w:val="28"/>
        </w:rPr>
        <w:t>Timelines</w:t>
      </w:r>
    </w:p>
    <w:p w14:paraId="4A98604B" w14:textId="78B547DA" w:rsidR="00FA6BBE" w:rsidRDefault="00FA6BBE" w:rsidP="00FB3799">
      <w:pPr>
        <w:rPr>
          <w:b/>
          <w:bCs/>
        </w:rPr>
      </w:pPr>
    </w:p>
    <w:p w14:paraId="37B82150" w14:textId="3C7C2472" w:rsidR="00FB3799" w:rsidRPr="00F21AC6" w:rsidRDefault="00F21AC6" w:rsidP="00F21AC6">
      <w:pPr>
        <w:pStyle w:val="ListParagraph"/>
        <w:ind w:left="1080"/>
        <w:rPr>
          <w:b/>
          <w:bCs/>
        </w:rPr>
      </w:pPr>
      <w:r>
        <w:rPr>
          <w:b/>
          <w:bCs/>
        </w:rPr>
        <w:t>*</w:t>
      </w:r>
      <w:r w:rsidR="00FB3799" w:rsidRPr="00F21AC6">
        <w:rPr>
          <w:b/>
          <w:bCs/>
        </w:rPr>
        <w:t xml:space="preserve">Add the S101 </w:t>
      </w:r>
      <w:r w:rsidR="00237755">
        <w:rPr>
          <w:b/>
          <w:bCs/>
        </w:rPr>
        <w:t>Data Classification and Enc</w:t>
      </w:r>
      <w:r w:rsidR="00237755" w:rsidRPr="00F21AC6">
        <w:rPr>
          <w:b/>
          <w:bCs/>
        </w:rPr>
        <w:t xml:space="preserve">oding </w:t>
      </w:r>
      <w:r w:rsidR="00237755">
        <w:rPr>
          <w:b/>
          <w:bCs/>
        </w:rPr>
        <w:t>G</w:t>
      </w:r>
      <w:r w:rsidR="00237755" w:rsidRPr="00F21AC6">
        <w:rPr>
          <w:b/>
          <w:bCs/>
        </w:rPr>
        <w:t xml:space="preserve">uide </w:t>
      </w:r>
      <w:r w:rsidR="00FB3799" w:rsidRPr="00F21AC6">
        <w:rPr>
          <w:b/>
          <w:bCs/>
        </w:rPr>
        <w:t>version numbers to be used for rules.</w:t>
      </w:r>
    </w:p>
    <w:sectPr w:rsidR="00FB3799" w:rsidRPr="00F21AC6" w:rsidSect="009104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Teh Stand" w:date="2022-01-26T08:13:00Z" w:initials="TS">
    <w:p w14:paraId="07001471" w14:textId="497DB5F2" w:rsidR="00F87152" w:rsidRDefault="00F87152">
      <w:pPr>
        <w:pStyle w:val="CommentText"/>
      </w:pPr>
      <w:r>
        <w:rPr>
          <w:rStyle w:val="CommentReference"/>
        </w:rPr>
        <w:annotationRef/>
      </w:r>
      <w:r>
        <w:t xml:space="preserve">I am not sure about this one.  S-101 is for the compilation and presentation of ENCs only – this is one of the reasons that I suggested that the creation of paper charts from S-101 should be its own Product Specification.  </w:t>
      </w:r>
      <w:r w:rsidR="005C4F78">
        <w:t>I have no problems with making recommendations, however it must be made clear that any changes to the model/structure</w:t>
      </w:r>
      <w:r w:rsidR="00C007EA">
        <w:t>/portrayal</w:t>
      </w:r>
      <w:r w:rsidR="005C4F78">
        <w:t xml:space="preserve"> of S-101 that may compromise the performance of S-101 data in ECDIS or portrayal rules in S-101 that are specific to paper charts and have no impact on the portrayal or performance of S-101 in ECDIS will not be considered for S-101.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0014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001471" w16cid:durableId="25A7A8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28B8" w14:textId="77777777" w:rsidR="0004086B" w:rsidRDefault="0004086B" w:rsidP="00C72515">
      <w:pPr>
        <w:spacing w:after="0" w:line="240" w:lineRule="auto"/>
      </w:pPr>
      <w:r>
        <w:separator/>
      </w:r>
    </w:p>
  </w:endnote>
  <w:endnote w:type="continuationSeparator" w:id="0">
    <w:p w14:paraId="3421D069" w14:textId="77777777" w:rsidR="0004086B" w:rsidRDefault="0004086B" w:rsidP="00C7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2321A" w14:textId="77777777" w:rsidR="0004086B" w:rsidRDefault="0004086B" w:rsidP="00C72515">
      <w:pPr>
        <w:spacing w:after="0" w:line="240" w:lineRule="auto"/>
      </w:pPr>
      <w:r>
        <w:separator/>
      </w:r>
    </w:p>
  </w:footnote>
  <w:footnote w:type="continuationSeparator" w:id="0">
    <w:p w14:paraId="6E8094A8" w14:textId="77777777" w:rsidR="0004086B" w:rsidRDefault="0004086B" w:rsidP="00C72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25A"/>
    <w:multiLevelType w:val="hybridMultilevel"/>
    <w:tmpl w:val="4C5249CA"/>
    <w:lvl w:ilvl="0" w:tplc="A70C12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917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FB6A78"/>
    <w:multiLevelType w:val="multilevel"/>
    <w:tmpl w:val="72FCCBC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423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6E784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183472"/>
    <w:multiLevelType w:val="hybridMultilevel"/>
    <w:tmpl w:val="A7FAC1F6"/>
    <w:lvl w:ilvl="0" w:tplc="1572F6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h Stand">
    <w15:presenceInfo w15:providerId="None" w15:userId="Teh Stand"/>
  </w15:person>
  <w15:person w15:author="Brousseau, Daniel">
    <w15:presenceInfo w15:providerId="AD" w15:userId="S::Daniel.Brousseau@dfo-mpo.gc.ca::46f22263-e8bb-49d1-918f-5be7b5e6e5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6C"/>
    <w:rsid w:val="00012996"/>
    <w:rsid w:val="0003794A"/>
    <w:rsid w:val="0004086B"/>
    <w:rsid w:val="00051D20"/>
    <w:rsid w:val="0009296C"/>
    <w:rsid w:val="00125A98"/>
    <w:rsid w:val="00237755"/>
    <w:rsid w:val="0024540F"/>
    <w:rsid w:val="00266E8B"/>
    <w:rsid w:val="002F789A"/>
    <w:rsid w:val="00312DF3"/>
    <w:rsid w:val="00327DEA"/>
    <w:rsid w:val="00353357"/>
    <w:rsid w:val="003764CC"/>
    <w:rsid w:val="003B6D18"/>
    <w:rsid w:val="003F035B"/>
    <w:rsid w:val="00421CB0"/>
    <w:rsid w:val="00446420"/>
    <w:rsid w:val="00467489"/>
    <w:rsid w:val="004742F0"/>
    <w:rsid w:val="00477E7E"/>
    <w:rsid w:val="00491E21"/>
    <w:rsid w:val="00493AE1"/>
    <w:rsid w:val="004D343B"/>
    <w:rsid w:val="005215D2"/>
    <w:rsid w:val="005B2B98"/>
    <w:rsid w:val="005C4F78"/>
    <w:rsid w:val="005C6E1C"/>
    <w:rsid w:val="005E36F5"/>
    <w:rsid w:val="005F33D2"/>
    <w:rsid w:val="00630E2C"/>
    <w:rsid w:val="0064297F"/>
    <w:rsid w:val="00684762"/>
    <w:rsid w:val="00697C99"/>
    <w:rsid w:val="006B1866"/>
    <w:rsid w:val="006B7FF2"/>
    <w:rsid w:val="006D2AC6"/>
    <w:rsid w:val="006F1E6C"/>
    <w:rsid w:val="00716209"/>
    <w:rsid w:val="007175DD"/>
    <w:rsid w:val="007663B2"/>
    <w:rsid w:val="0079773A"/>
    <w:rsid w:val="00797AA3"/>
    <w:rsid w:val="007C0D31"/>
    <w:rsid w:val="007D2D3F"/>
    <w:rsid w:val="00910405"/>
    <w:rsid w:val="00914CC5"/>
    <w:rsid w:val="00984B52"/>
    <w:rsid w:val="00986DCA"/>
    <w:rsid w:val="00990C39"/>
    <w:rsid w:val="009A5DC1"/>
    <w:rsid w:val="00A15566"/>
    <w:rsid w:val="00A33CC7"/>
    <w:rsid w:val="00A364D3"/>
    <w:rsid w:val="00A60177"/>
    <w:rsid w:val="00A640AB"/>
    <w:rsid w:val="00A901EC"/>
    <w:rsid w:val="00AA43EC"/>
    <w:rsid w:val="00AB4E67"/>
    <w:rsid w:val="00B178AA"/>
    <w:rsid w:val="00B2535A"/>
    <w:rsid w:val="00B7492B"/>
    <w:rsid w:val="00BA0784"/>
    <w:rsid w:val="00BE42D5"/>
    <w:rsid w:val="00BF457C"/>
    <w:rsid w:val="00BF6CAA"/>
    <w:rsid w:val="00C007EA"/>
    <w:rsid w:val="00C72515"/>
    <w:rsid w:val="00C93872"/>
    <w:rsid w:val="00CB338D"/>
    <w:rsid w:val="00CB6A33"/>
    <w:rsid w:val="00CF2AC3"/>
    <w:rsid w:val="00E06288"/>
    <w:rsid w:val="00E10D04"/>
    <w:rsid w:val="00E649BB"/>
    <w:rsid w:val="00F21AC6"/>
    <w:rsid w:val="00F41D9B"/>
    <w:rsid w:val="00F42D37"/>
    <w:rsid w:val="00F87152"/>
    <w:rsid w:val="00FA68D5"/>
    <w:rsid w:val="00FA6BBE"/>
    <w:rsid w:val="00FB3799"/>
    <w:rsid w:val="00FE00A1"/>
    <w:rsid w:val="00F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BE288F"/>
  <w15:chartTrackingRefBased/>
  <w15:docId w15:val="{5901B338-D38F-48FF-A921-96AB70FD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3D2"/>
    <w:pPr>
      <w:numPr>
        <w:numId w:val="1"/>
      </w:numPr>
      <w:tabs>
        <w:tab w:val="left" w:pos="450"/>
      </w:tabs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C3"/>
    <w:pPr>
      <w:numPr>
        <w:ilvl w:val="1"/>
        <w:numId w:val="1"/>
      </w:numPr>
      <w:tabs>
        <w:tab w:val="left" w:pos="810"/>
      </w:tabs>
      <w:spacing w:before="40" w:after="0"/>
      <w:ind w:left="450"/>
      <w:outlineLvl w:val="1"/>
    </w:pPr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E6C"/>
    <w:pPr>
      <w:keepNext/>
      <w:keepLines/>
      <w:numPr>
        <w:ilvl w:val="2"/>
        <w:numId w:val="1"/>
      </w:numPr>
      <w:tabs>
        <w:tab w:val="left" w:pos="1080"/>
      </w:tabs>
      <w:spacing w:before="40" w:after="0"/>
      <w:ind w:left="720"/>
      <w:outlineLvl w:val="2"/>
    </w:pPr>
    <w:rPr>
      <w:rFonts w:ascii="Cambria" w:eastAsiaTheme="majorEastAsia" w:hAnsi="Cambr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E6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E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E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E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E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E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3D2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AC3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E6C"/>
    <w:rPr>
      <w:rFonts w:ascii="Cambria" w:eastAsiaTheme="majorEastAsia" w:hAnsi="Cambri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E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E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E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E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84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73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7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Oceanic and Atmospheric Administration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Harmon</dc:creator>
  <cp:keywords/>
  <dc:description/>
  <cp:lastModifiedBy>Brousseau, Daniel</cp:lastModifiedBy>
  <cp:revision>2</cp:revision>
  <dcterms:created xsi:type="dcterms:W3CDTF">2022-03-11T20:35:00Z</dcterms:created>
  <dcterms:modified xsi:type="dcterms:W3CDTF">2022-03-11T20:35:00Z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2021-12-24T16:01:16Z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b28d4a22-cbf0-4c59-aecb-fde34cd88bfd</vt:lpwstr>
  </property>
  <property fmtid="{D5CDD505-2E9C-101B-9397-08002B2CF9AE}" pid="8" name="MSIP_Label_1bfb733f-faef-464c-9b6d-731b56f94973_ContentBits">
    <vt:lpwstr>0</vt:lpwstr>
  </property>
</Properties>
</file>